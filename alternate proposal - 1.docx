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9773" w14:textId="1C173B05" w:rsidR="002F084A" w:rsidRPr="00337CD1" w:rsidRDefault="00223E88" w:rsidP="00A43294">
      <w:pPr>
        <w:jc w:val="center"/>
        <w:rPr>
          <w:b/>
          <w:bCs/>
          <w:sz w:val="28"/>
          <w:szCs w:val="28"/>
          <w:lang w:val="en-US"/>
        </w:rPr>
      </w:pPr>
      <w:r w:rsidRPr="00337CD1">
        <w:rPr>
          <w:b/>
          <w:bCs/>
          <w:sz w:val="28"/>
          <w:szCs w:val="28"/>
          <w:lang w:val="en-US"/>
        </w:rPr>
        <w:t xml:space="preserve">An </w:t>
      </w:r>
      <w:r w:rsidR="00D0041D">
        <w:rPr>
          <w:b/>
          <w:bCs/>
          <w:sz w:val="28"/>
          <w:szCs w:val="28"/>
          <w:lang w:val="en-US"/>
        </w:rPr>
        <w:t>E</w:t>
      </w:r>
      <w:r w:rsidRPr="00337CD1">
        <w:rPr>
          <w:b/>
          <w:bCs/>
          <w:sz w:val="28"/>
          <w:szCs w:val="28"/>
          <w:lang w:val="en-US"/>
        </w:rPr>
        <w:t xml:space="preserve">videnced </w:t>
      </w:r>
      <w:r w:rsidR="00D0041D">
        <w:rPr>
          <w:b/>
          <w:bCs/>
          <w:sz w:val="28"/>
          <w:szCs w:val="28"/>
          <w:lang w:val="en-US"/>
        </w:rPr>
        <w:t>B</w:t>
      </w:r>
      <w:r w:rsidRPr="00337CD1">
        <w:rPr>
          <w:b/>
          <w:bCs/>
          <w:sz w:val="28"/>
          <w:szCs w:val="28"/>
          <w:lang w:val="en-US"/>
        </w:rPr>
        <w:t xml:space="preserve">ased </w:t>
      </w:r>
      <w:r w:rsidR="00D0041D">
        <w:rPr>
          <w:b/>
          <w:bCs/>
          <w:sz w:val="28"/>
          <w:szCs w:val="28"/>
          <w:lang w:val="en-US"/>
        </w:rPr>
        <w:t>A</w:t>
      </w:r>
      <w:r w:rsidRPr="00337CD1">
        <w:rPr>
          <w:b/>
          <w:bCs/>
          <w:sz w:val="28"/>
          <w:szCs w:val="28"/>
          <w:lang w:val="en-US"/>
        </w:rPr>
        <w:t xml:space="preserve">pproach to </w:t>
      </w:r>
      <w:r w:rsidR="00D0041D">
        <w:rPr>
          <w:b/>
          <w:bCs/>
          <w:sz w:val="28"/>
          <w:szCs w:val="28"/>
          <w:lang w:val="en-US"/>
        </w:rPr>
        <w:t>M</w:t>
      </w:r>
      <w:r w:rsidRPr="00337CD1">
        <w:rPr>
          <w:b/>
          <w:bCs/>
          <w:sz w:val="28"/>
          <w:szCs w:val="28"/>
          <w:lang w:val="en-US"/>
        </w:rPr>
        <w:t>entoring in Palliative Medicine</w:t>
      </w:r>
    </w:p>
    <w:p w14:paraId="6398420E" w14:textId="632B0F51" w:rsidR="00223E88" w:rsidRDefault="00223E88">
      <w:pPr>
        <w:rPr>
          <w:lang w:val="en-US"/>
        </w:rPr>
      </w:pPr>
    </w:p>
    <w:p w14:paraId="05F7766A" w14:textId="753B003B" w:rsidR="00223E88" w:rsidRDefault="00223E88">
      <w:pPr>
        <w:rPr>
          <w:lang w:val="en-US"/>
        </w:rPr>
      </w:pPr>
    </w:p>
    <w:p w14:paraId="38619B35" w14:textId="705D7C22" w:rsidR="00890686" w:rsidRPr="00337CD1" w:rsidRDefault="00890686">
      <w:pPr>
        <w:rPr>
          <w:b/>
          <w:u w:val="single"/>
          <w:lang w:val="en-US"/>
        </w:rPr>
      </w:pPr>
      <w:r w:rsidRPr="00337CD1">
        <w:rPr>
          <w:b/>
          <w:u w:val="single"/>
          <w:lang w:val="en-US"/>
        </w:rPr>
        <w:t>Introduction</w:t>
      </w:r>
    </w:p>
    <w:p w14:paraId="0BAAF6DE" w14:textId="6AD27AD4" w:rsidR="00505CC0" w:rsidRPr="007A7F80" w:rsidRDefault="00223E88" w:rsidP="00724332">
      <w:pPr>
        <w:jc w:val="both"/>
        <w:pPrChange w:id="0" w:author="Microsoft Office User" w:date="2020-01-30T15:34:00Z">
          <w:pPr/>
        </w:pPrChange>
      </w:pPr>
      <w:r>
        <w:rPr>
          <w:lang w:val="en-US"/>
        </w:rPr>
        <w:t xml:space="preserve">Mentoring is increasingly seen as a critical </w:t>
      </w:r>
      <w:r w:rsidR="009B0292">
        <w:rPr>
          <w:lang w:val="en-US"/>
        </w:rPr>
        <w:t>aspects of</w:t>
      </w:r>
      <w:r>
        <w:rPr>
          <w:lang w:val="en-US"/>
        </w:rPr>
        <w:t xml:space="preserve"> Palliative Medicine (PM)</w:t>
      </w:r>
      <w:r w:rsidR="009B0292">
        <w:rPr>
          <w:lang w:val="en-US"/>
        </w:rPr>
        <w:t xml:space="preserve"> training</w:t>
      </w:r>
      <w:r w:rsidR="007A7F80">
        <w:rPr>
          <w:lang w:val="en-US"/>
        </w:rPr>
        <w:t xml:space="preserve">, facilitating </w:t>
      </w:r>
      <w:r w:rsidR="00BC4ADD">
        <w:rPr>
          <w:lang w:val="en-US"/>
        </w:rPr>
        <w:t xml:space="preserve">personalized learning and development and </w:t>
      </w:r>
      <w:r w:rsidR="000E6586">
        <w:rPr>
          <w:lang w:val="en-US"/>
        </w:rPr>
        <w:t>provid</w:t>
      </w:r>
      <w:r w:rsidR="005930AB">
        <w:rPr>
          <w:lang w:val="en-US"/>
        </w:rPr>
        <w:t xml:space="preserve">ing holistic support to </w:t>
      </w:r>
      <w:r w:rsidR="00E24587">
        <w:rPr>
          <w:lang w:val="en-US"/>
        </w:rPr>
        <w:t>mentees and mentors throughout the mentoring relationship</w:t>
      </w:r>
      <w:r w:rsidR="000E6586">
        <w:rPr>
          <w:lang w:val="en-US"/>
        </w:rPr>
        <w:t xml:space="preserve">. </w:t>
      </w:r>
      <w:r w:rsidR="00E24587">
        <w:rPr>
          <w:lang w:val="en-US"/>
        </w:rPr>
        <w:t>The</w:t>
      </w:r>
      <w:r w:rsidR="000E6586">
        <w:rPr>
          <w:lang w:val="en-US"/>
        </w:rPr>
        <w:t xml:space="preserve"> </w:t>
      </w:r>
      <w:r w:rsidR="00B76305">
        <w:rPr>
          <w:lang w:val="en-US"/>
        </w:rPr>
        <w:t>Palliative Medicine Initiative (</w:t>
      </w:r>
      <w:r w:rsidR="000E6586">
        <w:rPr>
          <w:lang w:val="en-US"/>
        </w:rPr>
        <w:t>PMI</w:t>
      </w:r>
      <w:r w:rsidR="00B76305">
        <w:rPr>
          <w:lang w:val="en-US"/>
        </w:rPr>
        <w:t>)</w:t>
      </w:r>
      <w:r w:rsidR="00820DF8">
        <w:rPr>
          <w:lang w:val="en-US"/>
        </w:rPr>
        <w:t>,</w:t>
      </w:r>
      <w:r w:rsidR="00E24587">
        <w:rPr>
          <w:lang w:val="en-US"/>
        </w:rPr>
        <w:t xml:space="preserve"> </w:t>
      </w:r>
      <w:r w:rsidR="0015013E">
        <w:rPr>
          <w:lang w:val="en-US"/>
        </w:rPr>
        <w:t xml:space="preserve">a mentoring program aimed at advancing medical student led publications in peer reviewed journals </w:t>
      </w:r>
      <w:r w:rsidR="00821C7F">
        <w:rPr>
          <w:lang w:val="en-US"/>
        </w:rPr>
        <w:t>reveals that mentoring in PM</w:t>
      </w:r>
      <w:r w:rsidR="007A7F80">
        <w:rPr>
          <w:lang w:val="en-US"/>
        </w:rPr>
        <w:t xml:space="preserve">, </w:t>
      </w:r>
      <w:r w:rsidR="005930AB">
        <w:rPr>
          <w:lang w:val="en-US"/>
        </w:rPr>
        <w:t>also</w:t>
      </w:r>
      <w:r w:rsidR="007A7F80">
        <w:rPr>
          <w:lang w:val="en-US"/>
        </w:rPr>
        <w:t xml:space="preserve"> evidence</w:t>
      </w:r>
      <w:r w:rsidR="005930AB">
        <w:rPr>
          <w:lang w:val="en-US"/>
        </w:rPr>
        <w:t>s</w:t>
      </w:r>
      <w:r w:rsidR="007A7F80">
        <w:rPr>
          <w:lang w:val="en-US"/>
        </w:rPr>
        <w:t xml:space="preserve"> mentoring</w:t>
      </w:r>
      <w:r w:rsidR="005930AB">
        <w:rPr>
          <w:lang w:val="en-US"/>
        </w:rPr>
        <w:t>’s ability to</w:t>
      </w:r>
      <w:r w:rsidR="007A7F80">
        <w:rPr>
          <w:lang w:val="en-US"/>
        </w:rPr>
        <w:t xml:space="preserve"> </w:t>
      </w:r>
      <w:r w:rsidR="00821C7F">
        <w:rPr>
          <w:lang w:val="en-US"/>
        </w:rPr>
        <w:t>enhanc</w:t>
      </w:r>
      <w:r w:rsidR="005930AB">
        <w:rPr>
          <w:lang w:val="en-US"/>
        </w:rPr>
        <w:t>e</w:t>
      </w:r>
      <w:ins w:id="1" w:author="Microsoft Office User" w:date="2020-01-30T15:33:00Z">
        <w:r w:rsidR="00724332">
          <w:rPr>
            <w:lang w:val="en-US"/>
          </w:rPr>
          <w:t xml:space="preserve"> </w:t>
        </w:r>
      </w:ins>
      <w:r w:rsidR="00E24587" w:rsidRPr="00453A0C">
        <w:t>interprofessional working</w:t>
      </w:r>
      <w:r w:rsidR="00E24587">
        <w:rPr>
          <w:lang w:val="en-US"/>
        </w:rPr>
        <w:t>, realiz</w:t>
      </w:r>
      <w:r w:rsidR="005930AB">
        <w:rPr>
          <w:lang w:val="en-US"/>
        </w:rPr>
        <w:t>e</w:t>
      </w:r>
      <w:r w:rsidR="00E24587" w:rsidRPr="00E24587">
        <w:t xml:space="preserve"> </w:t>
      </w:r>
      <w:r w:rsidR="00E24587" w:rsidRPr="00453A0C">
        <w:t>PM</w:t>
      </w:r>
      <w:r w:rsidR="00E24587">
        <w:t>’s</w:t>
      </w:r>
      <w:r w:rsidR="00E24587" w:rsidRPr="00453A0C">
        <w:t xml:space="preserve"> goals</w:t>
      </w:r>
      <w:r w:rsidR="00821C7F">
        <w:t>, improv</w:t>
      </w:r>
      <w:r w:rsidR="005930AB">
        <w:t>e</w:t>
      </w:r>
      <w:r w:rsidR="00821C7F">
        <w:t xml:space="preserve"> recruitment and retention of staff,</w:t>
      </w:r>
      <w:r w:rsidR="00E24587">
        <w:t xml:space="preserve"> </w:t>
      </w:r>
      <w:r w:rsidR="00E24587" w:rsidRPr="00453A0C">
        <w:t xml:space="preserve">and </w:t>
      </w:r>
      <w:r w:rsidR="00821C7F">
        <w:t>chang</w:t>
      </w:r>
      <w:r w:rsidR="005930AB">
        <w:t>e</w:t>
      </w:r>
      <w:r w:rsidR="00E24587" w:rsidRPr="00453A0C">
        <w:t xml:space="preserve"> a mentee’s “</w:t>
      </w:r>
      <w:r w:rsidR="00E24587" w:rsidRPr="00453A0C">
        <w:rPr>
          <w:i/>
          <w:iCs/>
        </w:rPr>
        <w:t>conceptual model from disease and diagnosis to patient goals, prognosis and function</w:t>
      </w:r>
      <w:r w:rsidR="00E24587" w:rsidRPr="00453A0C">
        <w:t>”</w:t>
      </w:r>
      <w:r w:rsidR="00820DF8">
        <w:t>.</w:t>
      </w:r>
      <w:r w:rsidR="004D751C">
        <w:t xml:space="preserve"> </w:t>
      </w:r>
      <w:r w:rsidR="007A7F80">
        <w:t>Whilst these accounts</w:t>
      </w:r>
      <w:r w:rsidR="005930AB">
        <w:t xml:space="preserve"> of mentoring success</w:t>
      </w:r>
      <w:r w:rsidR="007A7F80">
        <w:t xml:space="preserve"> </w:t>
      </w:r>
      <w:r w:rsidR="005930AB">
        <w:t>come from accounts</w:t>
      </w:r>
      <w:r w:rsidR="007A7F80">
        <w:t xml:space="preserve"> </w:t>
      </w:r>
      <w:r w:rsidR="004D751C">
        <w:t xml:space="preserve">novice mentoring </w:t>
      </w:r>
      <w:r w:rsidR="004D751C">
        <w:rPr>
          <w:lang w:val="en-US"/>
        </w:rPr>
        <w:t xml:space="preserve">which is defined </w:t>
      </w:r>
      <w:r w:rsidR="004D751C">
        <w:t xml:space="preserve">as </w:t>
      </w:r>
      <w:r w:rsidR="004D751C" w:rsidRPr="00453A0C">
        <w:t>“</w:t>
      </w:r>
      <w:r w:rsidR="004D751C" w:rsidRPr="00453A0C">
        <w:rPr>
          <w:b/>
          <w:bCs/>
          <w:i/>
          <w:iCs/>
        </w:rPr>
        <w:t>a dynamic, entwined, evolving, adaptable, context-specific, goal-sensitive, mentee-, mentor-, host organization-, mentoring approach-, mentoring relationship- and mentoring dynamic-dependent approach focused upon creating personalised and enduring mutually beneficial ‘fit for purpose’ relationships between an experienced clinician, junior clinicians and or students and the host organization</w:t>
      </w:r>
      <w:r w:rsidR="004D751C">
        <w:rPr>
          <w:b/>
          <w:bCs/>
          <w:i/>
          <w:iCs/>
        </w:rPr>
        <w:t>”</w:t>
      </w:r>
      <w:r w:rsidR="007A7F80" w:rsidRPr="007A7F80">
        <w:t>,</w:t>
      </w:r>
      <w:r w:rsidR="007A7F80">
        <w:rPr>
          <w:b/>
          <w:bCs/>
          <w:i/>
          <w:iCs/>
        </w:rPr>
        <w:t xml:space="preserve"> </w:t>
      </w:r>
      <w:r w:rsidR="007A7F80">
        <w:t>little data is available on this form mentoring in novice mentoring.</w:t>
      </w:r>
    </w:p>
    <w:p w14:paraId="31A5CFC7" w14:textId="77777777" w:rsidR="004D751C" w:rsidRDefault="004D751C"/>
    <w:p w14:paraId="5052F696" w14:textId="66B3D8F8" w:rsidR="00D240F6" w:rsidRDefault="007A7F80" w:rsidP="00724332">
      <w:pPr>
        <w:jc w:val="both"/>
        <w:rPr>
          <w:lang w:val="en-US"/>
        </w:rPr>
        <w:pPrChange w:id="2" w:author="Microsoft Office User" w:date="2020-01-30T15:36:00Z">
          <w:pPr/>
        </w:pPrChange>
      </w:pPr>
      <w:r>
        <w:rPr>
          <w:lang w:val="en-US"/>
        </w:rPr>
        <w:t>These gaps in knowledge and growing concerns that variations</w:t>
      </w:r>
      <w:r w:rsidR="00D240F6">
        <w:rPr>
          <w:lang w:val="en-US"/>
        </w:rPr>
        <w:t xml:space="preserve"> in practice, poor structuring of mentoring processes and a lack of effective assessments of the mentoring relationships and processes</w:t>
      </w:r>
      <w:del w:id="3" w:author="Microsoft Office User" w:date="2020-01-30T15:35:00Z">
        <w:r w:rsidR="00D240F6" w:rsidDel="00724332">
          <w:rPr>
            <w:lang w:val="en-US"/>
          </w:rPr>
          <w:delText xml:space="preserve"> </w:delText>
        </w:r>
        <w:r w:rsidDel="00724332">
          <w:rPr>
            <w:lang w:val="en-US"/>
          </w:rPr>
          <w:delText>could see mentoring relationships being misused,</w:delText>
        </w:r>
      </w:del>
      <w:r>
        <w:rPr>
          <w:lang w:val="en-US"/>
        </w:rPr>
        <w:t xml:space="preserve"> have stymied the development of mentoring’s role in PM training and threaten</w:t>
      </w:r>
      <w:r w:rsidR="005930AB">
        <w:rPr>
          <w:lang w:val="en-US"/>
        </w:rPr>
        <w:t>ed</w:t>
      </w:r>
      <w:r>
        <w:rPr>
          <w:lang w:val="en-US"/>
        </w:rPr>
        <w:t xml:space="preserve"> the continuity of programs such as the PMI</w:t>
      </w:r>
      <w:ins w:id="4" w:author="Microsoft Office User" w:date="2020-01-30T15:34:00Z">
        <w:r w:rsidR="00724332">
          <w:rPr>
            <w:lang w:val="en-US"/>
          </w:rPr>
          <w:t>, and could see mentoring relationshi</w:t>
        </w:r>
      </w:ins>
      <w:ins w:id="5" w:author="Microsoft Office User" w:date="2020-01-30T15:35:00Z">
        <w:r w:rsidR="00724332">
          <w:rPr>
            <w:lang w:val="en-US"/>
          </w:rPr>
          <w:t>ps being misused.</w:t>
        </w:r>
      </w:ins>
      <w:del w:id="6" w:author="Microsoft Office User" w:date="2020-01-30T15:34:00Z">
        <w:r w:rsidDel="00724332">
          <w:rPr>
            <w:lang w:val="en-US"/>
          </w:rPr>
          <w:delText xml:space="preserve">. </w:delText>
        </w:r>
      </w:del>
    </w:p>
    <w:p w14:paraId="3DD2914A" w14:textId="521C8C7D" w:rsidR="007A7F80" w:rsidRDefault="007A7F80">
      <w:pPr>
        <w:rPr>
          <w:lang w:val="en-US"/>
        </w:rPr>
      </w:pPr>
    </w:p>
    <w:p w14:paraId="4E31797A" w14:textId="1C97896C" w:rsidR="00A21ECD" w:rsidRPr="004D751C" w:rsidRDefault="00DA56C8" w:rsidP="00724332">
      <w:pPr>
        <w:jc w:val="both"/>
        <w:rPr>
          <w:lang w:val="en-US"/>
        </w:rPr>
        <w:pPrChange w:id="7" w:author="Microsoft Office User" w:date="2020-01-30T15:37:00Z">
          <w:pPr/>
        </w:pPrChange>
      </w:pPr>
      <w:r>
        <w:rPr>
          <w:lang w:val="en-US"/>
        </w:rPr>
        <w:t xml:space="preserve">With most concerns focused around </w:t>
      </w:r>
      <w:r w:rsidR="005930AB">
        <w:rPr>
          <w:lang w:val="en-US"/>
        </w:rPr>
        <w:t>issues of</w:t>
      </w:r>
      <w:r>
        <w:rPr>
          <w:lang w:val="en-US"/>
        </w:rPr>
        <w:t xml:space="preserve"> structuring of the mentoring process</w:t>
      </w:r>
      <w:ins w:id="8" w:author="Microsoft Office User" w:date="2020-01-30T15:36:00Z">
        <w:r w:rsidR="00724332">
          <w:rPr>
            <w:lang w:val="en-US"/>
          </w:rPr>
          <w:t>,</w:t>
        </w:r>
      </w:ins>
      <w:r>
        <w:rPr>
          <w:lang w:val="en-US"/>
        </w:rPr>
        <w:t xml:space="preserve"> this thesis queries if a structured approach to novice mentoring could overcome </w:t>
      </w:r>
      <w:r w:rsidR="005930AB">
        <w:rPr>
          <w:lang w:val="en-US"/>
        </w:rPr>
        <w:t xml:space="preserve">regnant </w:t>
      </w:r>
      <w:r>
        <w:rPr>
          <w:lang w:val="en-US"/>
        </w:rPr>
        <w:t xml:space="preserve">concerns. Asking </w:t>
      </w:r>
      <w:r w:rsidR="007A7F80">
        <w:rPr>
          <w:lang w:val="en-US"/>
        </w:rPr>
        <w:t>“what is known of novice mentoring practice?”</w:t>
      </w:r>
      <w:r w:rsidR="00C62D0E">
        <w:rPr>
          <w:lang w:val="en-US"/>
        </w:rPr>
        <w:t xml:space="preserve">, “ what is known about the structuring novice mentoring programs?” and “ would a novice mentoring framework be applicable to mentoring in PM?” </w:t>
      </w:r>
      <w:r>
        <w:rPr>
          <w:lang w:val="en-US"/>
        </w:rPr>
        <w:t xml:space="preserve">in order to design a mentoring framework </w:t>
      </w:r>
      <w:r w:rsidR="004D751C">
        <w:rPr>
          <w:lang w:val="en-US"/>
        </w:rPr>
        <w:t xml:space="preserve">I </w:t>
      </w:r>
      <w:r w:rsidR="00D240F6">
        <w:rPr>
          <w:lang w:val="en-US"/>
        </w:rPr>
        <w:t>will study novice mentoring data in the closely related field of Internal Medicine (IM) and</w:t>
      </w:r>
      <w:del w:id="9" w:author="Microsoft Office User" w:date="2020-01-30T15:36:00Z">
        <w:r w:rsidR="00D240F6" w:rsidDel="00724332">
          <w:rPr>
            <w:lang w:val="en-US"/>
          </w:rPr>
          <w:delText xml:space="preserve"> hope to</w:delText>
        </w:r>
      </w:del>
      <w:r w:rsidR="00D240F6">
        <w:rPr>
          <w:lang w:val="en-US"/>
        </w:rPr>
        <w:t xml:space="preserve"> </w:t>
      </w:r>
      <w:r>
        <w:rPr>
          <w:lang w:val="en-US"/>
        </w:rPr>
        <w:t xml:space="preserve">use the data to design a framework to ensure consistency to the mentoring process. I then propose to evaluate if this framework could be applied to </w:t>
      </w:r>
      <w:r w:rsidR="00D240F6">
        <w:rPr>
          <w:lang w:val="en-US"/>
        </w:rPr>
        <w:t>the PM setting</w:t>
      </w:r>
      <w:r w:rsidR="004D751C">
        <w:rPr>
          <w:lang w:val="en-US"/>
        </w:rPr>
        <w:t xml:space="preserve">. </w:t>
      </w:r>
    </w:p>
    <w:p w14:paraId="2091FC50" w14:textId="77777777" w:rsidR="000A32D1" w:rsidRPr="00337CD1" w:rsidRDefault="000A32D1" w:rsidP="00820DF8">
      <w:pPr>
        <w:rPr>
          <w:b/>
          <w:lang w:val="en-GB"/>
        </w:rPr>
      </w:pPr>
    </w:p>
    <w:p w14:paraId="1B895BC9" w14:textId="7105D360" w:rsidR="000A32D1" w:rsidRDefault="000A32D1" w:rsidP="00820DF8">
      <w:pPr>
        <w:rPr>
          <w:lang w:val="en-GB"/>
        </w:rPr>
      </w:pPr>
      <w:r w:rsidRPr="00337CD1">
        <w:rPr>
          <w:b/>
          <w:u w:val="single"/>
          <w:lang w:val="en-GB"/>
        </w:rPr>
        <w:t>Key AIM</w:t>
      </w:r>
      <w:r w:rsidRPr="00337CD1">
        <w:rPr>
          <w:b/>
          <w:lang w:val="en-GB"/>
        </w:rPr>
        <w:t>(s</w:t>
      </w:r>
      <w:r w:rsidR="008F32AA">
        <w:rPr>
          <w:lang w:val="en-GB"/>
        </w:rPr>
        <w:t>)</w:t>
      </w:r>
    </w:p>
    <w:p w14:paraId="06DAA8B1" w14:textId="76335789" w:rsidR="00BA26E3" w:rsidRDefault="0068381B" w:rsidP="00724332">
      <w:pPr>
        <w:jc w:val="both"/>
        <w:rPr>
          <w:lang w:val="en-GB"/>
        </w:rPr>
        <w:pPrChange w:id="10" w:author="Microsoft Office User" w:date="2020-01-30T15:37:00Z">
          <w:pPr/>
        </w:pPrChange>
      </w:pPr>
      <w:r>
        <w:rPr>
          <w:lang w:val="en-GB"/>
        </w:rPr>
        <w:t xml:space="preserve">The primary aim of this thesis is to create an evidenced based novice mentoring </w:t>
      </w:r>
      <w:r w:rsidR="00C34256">
        <w:rPr>
          <w:lang w:val="en-GB"/>
        </w:rPr>
        <w:t xml:space="preserve">framework </w:t>
      </w:r>
      <w:r w:rsidR="00BA26E3">
        <w:rPr>
          <w:lang w:val="en-GB"/>
        </w:rPr>
        <w:t xml:space="preserve">(NMF) </w:t>
      </w:r>
      <w:r w:rsidR="00C34256">
        <w:rPr>
          <w:lang w:val="en-GB"/>
        </w:rPr>
        <w:t xml:space="preserve">that </w:t>
      </w:r>
      <w:r w:rsidR="00BA26E3">
        <w:rPr>
          <w:lang w:val="en-GB"/>
        </w:rPr>
        <w:t>will ensure a consistent approach to novice mentoring in PM</w:t>
      </w:r>
      <w:r w:rsidR="00D240F6">
        <w:rPr>
          <w:lang w:val="en-GB"/>
        </w:rPr>
        <w:t xml:space="preserve"> and address regnant concerns surrounding novice mentoring</w:t>
      </w:r>
      <w:r w:rsidR="00C34256">
        <w:rPr>
          <w:lang w:val="en-GB"/>
        </w:rPr>
        <w:t xml:space="preserve">. </w:t>
      </w:r>
    </w:p>
    <w:p w14:paraId="40437025" w14:textId="77777777" w:rsidR="0067706F" w:rsidRPr="0068381B" w:rsidRDefault="0067706F" w:rsidP="00F26518">
      <w:pPr>
        <w:rPr>
          <w:lang w:val="en-GB"/>
        </w:rPr>
      </w:pPr>
    </w:p>
    <w:p w14:paraId="7CA622F6" w14:textId="77777777" w:rsidR="0067706F" w:rsidRDefault="0067706F" w:rsidP="0067706F">
      <w:pPr>
        <w:rPr>
          <w:lang w:val="en-GB"/>
        </w:rPr>
      </w:pPr>
      <w:r>
        <w:rPr>
          <w:lang w:val="en-GB"/>
        </w:rPr>
        <w:t xml:space="preserve">To meet these aims, this thesis will adopt a novel research approach called the </w:t>
      </w:r>
      <w:r w:rsidRPr="00890686">
        <w:rPr>
          <w:i/>
          <w:iCs/>
          <w:lang w:val="en-GB"/>
        </w:rPr>
        <w:t>sequential evidenced based approach</w:t>
      </w:r>
      <w:r w:rsidRPr="00890686">
        <w:rPr>
          <w:lang w:val="en-GB"/>
        </w:rPr>
        <w:t xml:space="preserve"> (SEBA)</w:t>
      </w:r>
      <w:r>
        <w:rPr>
          <w:lang w:val="en-GB"/>
        </w:rPr>
        <w:t xml:space="preserve"> to create a robust narrative drawn from prevailing novice mentoring data in IM. </w:t>
      </w:r>
    </w:p>
    <w:p w14:paraId="4B17C2D8" w14:textId="77777777" w:rsidR="00724332" w:rsidRDefault="00724332" w:rsidP="0067706F">
      <w:pPr>
        <w:rPr>
          <w:ins w:id="11" w:author="Microsoft Office User" w:date="2020-01-30T15:37:00Z"/>
          <w:lang w:val="en-GB"/>
        </w:rPr>
      </w:pPr>
    </w:p>
    <w:p w14:paraId="43C44E60" w14:textId="7C7FBA37" w:rsidR="0067706F" w:rsidDel="00724332" w:rsidRDefault="0067706F" w:rsidP="00724332">
      <w:pPr>
        <w:jc w:val="both"/>
        <w:rPr>
          <w:del w:id="12" w:author="Microsoft Office User" w:date="2020-01-30T15:37:00Z"/>
          <w:lang w:val="en-GB"/>
        </w:rPr>
        <w:pPrChange w:id="13" w:author="Microsoft Office User" w:date="2020-01-30T15:38:00Z">
          <w:pPr/>
        </w:pPrChange>
      </w:pPr>
      <w:r>
        <w:rPr>
          <w:lang w:val="en-GB"/>
        </w:rPr>
        <w:t xml:space="preserve">This narrative will form the basis for the evidenced based novice mentoring framework (NMF). </w:t>
      </w:r>
    </w:p>
    <w:p w14:paraId="550DD83F" w14:textId="3B29C0AB" w:rsidR="0067706F" w:rsidDel="00724332" w:rsidRDefault="0067706F" w:rsidP="00724332">
      <w:pPr>
        <w:jc w:val="both"/>
        <w:rPr>
          <w:del w:id="14" w:author="Microsoft Office User" w:date="2020-01-30T15:37:00Z"/>
          <w:lang w:val="en-GB"/>
        </w:rPr>
        <w:pPrChange w:id="15" w:author="Microsoft Office User" w:date="2020-01-30T15:38:00Z">
          <w:pPr/>
        </w:pPrChange>
      </w:pPr>
      <w:r>
        <w:rPr>
          <w:lang w:val="en-GB"/>
        </w:rPr>
        <w:t xml:space="preserve">To determine if the NMF would be applicable to novice mentoring in PM, SEBA will be employed to </w:t>
      </w:r>
      <w:r w:rsidR="005930AB">
        <w:rPr>
          <w:lang w:val="en-GB"/>
        </w:rPr>
        <w:t xml:space="preserve">map the mentoring practice in PM and better understand </w:t>
      </w:r>
      <w:r>
        <w:rPr>
          <w:lang w:val="en-GB"/>
        </w:rPr>
        <w:t xml:space="preserve">Interprofessional </w:t>
      </w:r>
      <w:r>
        <w:rPr>
          <w:lang w:val="en-GB"/>
        </w:rPr>
        <w:lastRenderedPageBreak/>
        <w:t>Mentoring (IPM) in PM, an evolved form of novice mentoring</w:t>
      </w:r>
      <w:r w:rsidR="005930AB">
        <w:rPr>
          <w:lang w:val="en-GB"/>
        </w:rPr>
        <w:t xml:space="preserve"> increasingly used in PM</w:t>
      </w:r>
      <w:r>
        <w:rPr>
          <w:lang w:val="en-GB"/>
        </w:rPr>
        <w:t xml:space="preserve">. </w:t>
      </w:r>
    </w:p>
    <w:p w14:paraId="604246F2" w14:textId="699AC3D7" w:rsidR="00052289" w:rsidRDefault="0067706F" w:rsidP="00724332">
      <w:pPr>
        <w:jc w:val="both"/>
        <w:rPr>
          <w:ins w:id="16" w:author="Microsoft Office User" w:date="2020-01-30T15:37:00Z"/>
          <w:lang w:val="en-GB"/>
        </w:rPr>
        <w:pPrChange w:id="17" w:author="Microsoft Office User" w:date="2020-01-30T15:38:00Z">
          <w:pPr/>
        </w:pPrChange>
      </w:pPr>
      <w:r>
        <w:rPr>
          <w:lang w:val="en-GB"/>
        </w:rPr>
        <w:t xml:space="preserve">The viability of NMF will then be considered in light of </w:t>
      </w:r>
      <w:r w:rsidR="005930AB">
        <w:rPr>
          <w:lang w:val="en-GB"/>
        </w:rPr>
        <w:t>this</w:t>
      </w:r>
      <w:r>
        <w:rPr>
          <w:lang w:val="en-GB"/>
        </w:rPr>
        <w:t xml:space="preserve"> </w:t>
      </w:r>
      <w:r w:rsidR="005930AB">
        <w:rPr>
          <w:lang w:val="en-GB"/>
        </w:rPr>
        <w:t>NR</w:t>
      </w:r>
      <w:r>
        <w:rPr>
          <w:lang w:val="en-GB"/>
        </w:rPr>
        <w:t xml:space="preserve">. </w:t>
      </w:r>
    </w:p>
    <w:p w14:paraId="7157F41B" w14:textId="77777777" w:rsidR="00724332" w:rsidRDefault="00724332" w:rsidP="00820DF8">
      <w:pPr>
        <w:rPr>
          <w:lang w:val="en-GB"/>
        </w:rPr>
      </w:pPr>
    </w:p>
    <w:p w14:paraId="4BF19BFD" w14:textId="280FC676" w:rsidR="000A32D1" w:rsidRPr="00337CD1" w:rsidRDefault="00052289" w:rsidP="00820DF8">
      <w:pPr>
        <w:rPr>
          <w:u w:val="single"/>
          <w:lang w:val="en-GB"/>
        </w:rPr>
      </w:pPr>
      <w:r w:rsidRPr="00337CD1">
        <w:rPr>
          <w:b/>
          <w:u w:val="single"/>
          <w:lang w:val="en-GB"/>
        </w:rPr>
        <w:t>Structure of Thesis</w:t>
      </w:r>
    </w:p>
    <w:p w14:paraId="24838979" w14:textId="77777777" w:rsidR="00292DDA" w:rsidRDefault="00292DDA" w:rsidP="00820DF8">
      <w:pPr>
        <w:rPr>
          <w:lang w:val="en-GB"/>
        </w:rPr>
      </w:pPr>
    </w:p>
    <w:p w14:paraId="1639A457" w14:textId="7DC56668" w:rsidR="00F808C3" w:rsidRDefault="0067706F" w:rsidP="00724332">
      <w:pPr>
        <w:jc w:val="both"/>
        <w:rPr>
          <w:lang w:val="en-GB"/>
        </w:rPr>
        <w:pPrChange w:id="18" w:author="Microsoft Office User" w:date="2020-01-30T15:38:00Z">
          <w:pPr/>
        </w:pPrChange>
      </w:pPr>
      <w:r>
        <w:rPr>
          <w:lang w:val="en-GB"/>
        </w:rPr>
        <w:t xml:space="preserve">To meet </w:t>
      </w:r>
      <w:r w:rsidR="00D240F6">
        <w:rPr>
          <w:lang w:val="en-GB"/>
        </w:rPr>
        <w:t>its</w:t>
      </w:r>
      <w:r>
        <w:rPr>
          <w:lang w:val="en-GB"/>
        </w:rPr>
        <w:t xml:space="preserve"> primary and secondary aims</w:t>
      </w:r>
      <w:r w:rsidR="00D240F6">
        <w:rPr>
          <w:lang w:val="en-GB"/>
        </w:rPr>
        <w:t>,</w:t>
      </w:r>
      <w:r w:rsidR="00292DDA">
        <w:rPr>
          <w:lang w:val="en-GB"/>
        </w:rPr>
        <w:t xml:space="preserve"> this</w:t>
      </w:r>
      <w:r w:rsidR="00820DF8">
        <w:rPr>
          <w:lang w:val="en-GB"/>
        </w:rPr>
        <w:t xml:space="preserve"> thesis will consist of the following</w:t>
      </w:r>
      <w:r w:rsidR="00242BE2">
        <w:rPr>
          <w:lang w:val="en-GB"/>
        </w:rPr>
        <w:t xml:space="preserve"> </w:t>
      </w:r>
      <w:ins w:id="19" w:author="Microsoft Office User" w:date="2020-01-30T15:38:00Z">
        <w:r w:rsidR="00724332">
          <w:rPr>
            <w:lang w:val="en-GB"/>
          </w:rPr>
          <w:t>six</w:t>
        </w:r>
      </w:ins>
      <w:del w:id="20" w:author="Microsoft Office User" w:date="2020-01-30T15:38:00Z">
        <w:r w:rsidR="00242BE2" w:rsidDel="00724332">
          <w:rPr>
            <w:lang w:val="en-GB"/>
          </w:rPr>
          <w:delText>6</w:delText>
        </w:r>
      </w:del>
      <w:r w:rsidR="00242BE2">
        <w:rPr>
          <w:lang w:val="en-GB"/>
        </w:rPr>
        <w:t xml:space="preserve"> </w:t>
      </w:r>
      <w:r w:rsidR="00820DF8">
        <w:rPr>
          <w:lang w:val="en-GB"/>
        </w:rPr>
        <w:t xml:space="preserve">sections. </w:t>
      </w:r>
    </w:p>
    <w:p w14:paraId="487FA1C7" w14:textId="77777777" w:rsidR="00242BE2" w:rsidRDefault="00242BE2" w:rsidP="00724332">
      <w:pPr>
        <w:jc w:val="both"/>
        <w:rPr>
          <w:lang w:val="en-GB"/>
        </w:rPr>
        <w:pPrChange w:id="21" w:author="Microsoft Office User" w:date="2020-01-30T15:38:00Z">
          <w:pPr/>
        </w:pPrChange>
      </w:pPr>
    </w:p>
    <w:p w14:paraId="2595A402" w14:textId="2146E4FC" w:rsidR="00820DF8" w:rsidRDefault="00820DF8" w:rsidP="00724332">
      <w:pPr>
        <w:jc w:val="both"/>
        <w:rPr>
          <w:lang w:val="en-GB"/>
        </w:rPr>
        <w:pPrChange w:id="22" w:author="Microsoft Office User" w:date="2020-01-30T15:38:00Z">
          <w:pPr/>
        </w:pPrChange>
      </w:pPr>
      <w:r w:rsidRPr="00052289">
        <w:rPr>
          <w:b/>
          <w:lang w:val="en-GB"/>
        </w:rPr>
        <w:t>Section 1</w:t>
      </w:r>
      <w:r>
        <w:rPr>
          <w:lang w:val="en-GB"/>
        </w:rPr>
        <w:t xml:space="preserve">- considers use of </w:t>
      </w:r>
      <w:r w:rsidR="00E71D16">
        <w:rPr>
          <w:lang w:val="en-GB"/>
        </w:rPr>
        <w:t xml:space="preserve">novice </w:t>
      </w:r>
      <w:r>
        <w:rPr>
          <w:lang w:val="en-GB"/>
        </w:rPr>
        <w:t>mentoring in PM</w:t>
      </w:r>
      <w:r w:rsidR="000A33F4">
        <w:rPr>
          <w:lang w:val="en-GB"/>
        </w:rPr>
        <w:t xml:space="preserve">, </w:t>
      </w:r>
      <w:r>
        <w:rPr>
          <w:lang w:val="en-GB"/>
        </w:rPr>
        <w:t>the educational theories that underpin them</w:t>
      </w:r>
      <w:r w:rsidR="000A32D1">
        <w:rPr>
          <w:lang w:val="en-GB"/>
        </w:rPr>
        <w:t xml:space="preserve">, and the rational to examine </w:t>
      </w:r>
      <w:r w:rsidR="00F26518">
        <w:rPr>
          <w:lang w:val="en-GB"/>
        </w:rPr>
        <w:t xml:space="preserve">novice </w:t>
      </w:r>
      <w:r w:rsidR="000A32D1">
        <w:rPr>
          <w:lang w:val="en-GB"/>
        </w:rPr>
        <w:t>mentoring</w:t>
      </w:r>
      <w:r w:rsidR="000A33F4">
        <w:rPr>
          <w:lang w:val="en-GB"/>
        </w:rPr>
        <w:t xml:space="preserve"> using evidence from </w:t>
      </w:r>
      <w:r w:rsidR="000A32D1">
        <w:rPr>
          <w:lang w:val="en-GB"/>
        </w:rPr>
        <w:t>Internal Medicine</w:t>
      </w:r>
      <w:r w:rsidR="005930AB">
        <w:rPr>
          <w:lang w:val="en-GB"/>
        </w:rPr>
        <w:t xml:space="preserve"> (IM)</w:t>
      </w:r>
    </w:p>
    <w:p w14:paraId="7FC9E706" w14:textId="77777777" w:rsidR="000A32D1" w:rsidRPr="000F08E0" w:rsidRDefault="000A32D1" w:rsidP="00724332">
      <w:pPr>
        <w:jc w:val="both"/>
        <w:rPr>
          <w:lang w:val="en-GB"/>
        </w:rPr>
        <w:pPrChange w:id="23" w:author="Microsoft Office User" w:date="2020-01-30T15:38:00Z">
          <w:pPr/>
        </w:pPrChange>
      </w:pPr>
    </w:p>
    <w:p w14:paraId="5CD4C97C" w14:textId="20CC6AF5" w:rsidR="00820DF8" w:rsidRPr="00890686" w:rsidDel="00724332" w:rsidRDefault="00820DF8" w:rsidP="00724332">
      <w:pPr>
        <w:jc w:val="both"/>
        <w:rPr>
          <w:del w:id="24" w:author="Microsoft Office User" w:date="2020-01-30T15:38:00Z"/>
          <w:lang w:val="en-GB"/>
        </w:rPr>
        <w:pPrChange w:id="25" w:author="Microsoft Office User" w:date="2020-01-30T15:38:00Z">
          <w:pPr/>
        </w:pPrChange>
      </w:pPr>
      <w:r w:rsidRPr="00052289">
        <w:rPr>
          <w:b/>
          <w:lang w:val="en-GB"/>
        </w:rPr>
        <w:t>Section 2</w:t>
      </w:r>
      <w:r w:rsidR="000A32D1">
        <w:rPr>
          <w:b/>
          <w:lang w:val="en-GB"/>
        </w:rPr>
        <w:t xml:space="preserve"> -</w:t>
      </w:r>
      <w:r>
        <w:rPr>
          <w:lang w:val="en-GB"/>
        </w:rPr>
        <w:t xml:space="preserve"> </w:t>
      </w:r>
      <w:r w:rsidR="000A32D1">
        <w:rPr>
          <w:lang w:val="en-GB"/>
        </w:rPr>
        <w:t xml:space="preserve">proposes </w:t>
      </w:r>
      <w:r w:rsidR="005930AB">
        <w:rPr>
          <w:lang w:val="en-GB"/>
        </w:rPr>
        <w:t>SEBA</w:t>
      </w:r>
      <w:r>
        <w:rPr>
          <w:lang w:val="en-GB"/>
        </w:rPr>
        <w:t xml:space="preserve">. </w:t>
      </w:r>
    </w:p>
    <w:p w14:paraId="6E08F113" w14:textId="1004CAAE" w:rsidR="00FC59D6" w:rsidRDefault="005930AB" w:rsidP="00724332">
      <w:pPr>
        <w:jc w:val="both"/>
        <w:rPr>
          <w:lang w:val="en-GB"/>
        </w:rPr>
        <w:pPrChange w:id="26" w:author="Microsoft Office User" w:date="2020-01-30T15:38:00Z">
          <w:pPr/>
        </w:pPrChange>
      </w:pPr>
      <w:r>
        <w:rPr>
          <w:lang w:val="en-GB"/>
        </w:rPr>
        <w:t>Guided by a</w:t>
      </w:r>
      <w:r w:rsidR="00821C7F">
        <w:rPr>
          <w:lang w:val="en-GB"/>
        </w:rPr>
        <w:t xml:space="preserve"> </w:t>
      </w:r>
      <w:r w:rsidR="00890686" w:rsidRPr="00890686">
        <w:rPr>
          <w:lang w:val="en-GB"/>
        </w:rPr>
        <w:t xml:space="preserve">constructivist perspective </w:t>
      </w:r>
      <w:r>
        <w:rPr>
          <w:lang w:val="en-GB"/>
        </w:rPr>
        <w:t xml:space="preserve">underpinned </w:t>
      </w:r>
      <w:r w:rsidR="00890686" w:rsidRPr="00890686">
        <w:rPr>
          <w:lang w:val="en-GB"/>
        </w:rPr>
        <w:t>by the belief that the experience and meaning of mentoring is socially constructed</w:t>
      </w:r>
      <w:r w:rsidR="00821C7F">
        <w:rPr>
          <w:lang w:val="en-GB"/>
        </w:rPr>
        <w:t xml:space="preserve"> </w:t>
      </w:r>
      <w:r>
        <w:rPr>
          <w:lang w:val="en-GB"/>
        </w:rPr>
        <w:t>and adopting</w:t>
      </w:r>
      <w:r w:rsidR="005F7B3C">
        <w:rPr>
          <w:lang w:val="en-GB"/>
        </w:rPr>
        <w:t xml:space="preserve"> </w:t>
      </w:r>
      <w:r>
        <w:rPr>
          <w:lang w:val="en-GB"/>
        </w:rPr>
        <w:t>a</w:t>
      </w:r>
      <w:r w:rsidR="00890686" w:rsidRPr="00890686">
        <w:rPr>
          <w:lang w:val="en-GB"/>
        </w:rPr>
        <w:t xml:space="preserve"> relativist view </w:t>
      </w:r>
      <w:r>
        <w:rPr>
          <w:lang w:val="en-GB"/>
        </w:rPr>
        <w:t>to draw</w:t>
      </w:r>
      <w:r w:rsidR="00890686" w:rsidRPr="00890686">
        <w:rPr>
          <w:lang w:val="en-GB"/>
        </w:rPr>
        <w:t xml:space="preserve"> the diverse perspectives of mentoring experiences to</w:t>
      </w:r>
      <w:r>
        <w:rPr>
          <w:lang w:val="en-GB"/>
        </w:rPr>
        <w:t xml:space="preserve">gether </w:t>
      </w:r>
      <w:r w:rsidR="00890686" w:rsidRPr="00890686">
        <w:rPr>
          <w:lang w:val="en-GB"/>
        </w:rPr>
        <w:t xml:space="preserve">particularly when much of the </w:t>
      </w:r>
      <w:r w:rsidR="005344A0" w:rsidRPr="00890686">
        <w:rPr>
          <w:lang w:val="en-GB"/>
        </w:rPr>
        <w:t xml:space="preserve">available </w:t>
      </w:r>
      <w:r w:rsidR="00890686" w:rsidRPr="00890686">
        <w:rPr>
          <w:lang w:val="en-GB"/>
        </w:rPr>
        <w:t>data comes from a variety of sources, programs and sociocultural, clinical and academic settings.</w:t>
      </w:r>
      <w:r w:rsidR="005F7B3C">
        <w:rPr>
          <w:lang w:val="en-GB"/>
        </w:rPr>
        <w:t xml:space="preserve"> </w:t>
      </w:r>
      <w:r w:rsidR="00292DDA">
        <w:rPr>
          <w:lang w:val="en-GB"/>
        </w:rPr>
        <w:t xml:space="preserve">SEBA </w:t>
      </w:r>
      <w:r w:rsidR="00EA6D86">
        <w:rPr>
          <w:lang w:val="en-GB"/>
        </w:rPr>
        <w:t xml:space="preserve">thus </w:t>
      </w:r>
      <w:r w:rsidR="00292DDA">
        <w:rPr>
          <w:lang w:val="en-GB"/>
        </w:rPr>
        <w:t>combine</w:t>
      </w:r>
      <w:r w:rsidR="00E71D16">
        <w:rPr>
          <w:lang w:val="en-GB"/>
        </w:rPr>
        <w:t>s</w:t>
      </w:r>
      <w:r w:rsidR="00292DDA">
        <w:rPr>
          <w:lang w:val="en-GB"/>
        </w:rPr>
        <w:t xml:space="preserve"> prevailing </w:t>
      </w:r>
      <w:r w:rsidR="00890686" w:rsidRPr="00890686">
        <w:rPr>
          <w:lang w:val="en-GB"/>
        </w:rPr>
        <w:t>systematic scoping review (SSR)s</w:t>
      </w:r>
      <w:r w:rsidR="00292DDA">
        <w:rPr>
          <w:lang w:val="en-GB"/>
        </w:rPr>
        <w:t>, Narrative Reviews (NR)s, Thematic Reviews (TR)s</w:t>
      </w:r>
      <w:r w:rsidR="00890686" w:rsidRPr="00890686">
        <w:rPr>
          <w:lang w:val="en-GB"/>
        </w:rPr>
        <w:t xml:space="preserve"> and systematic reviews (SR)s </w:t>
      </w:r>
      <w:r w:rsidR="005F7B3C">
        <w:rPr>
          <w:lang w:val="en-GB"/>
        </w:rPr>
        <w:t xml:space="preserve">of different aspects of novice mentoring to create a </w:t>
      </w:r>
      <w:r w:rsidR="00292DDA">
        <w:rPr>
          <w:lang w:val="en-GB"/>
        </w:rPr>
        <w:t>holistic perspective of novice mentoring</w:t>
      </w:r>
      <w:r w:rsidR="00890686" w:rsidRPr="00890686">
        <w:rPr>
          <w:lang w:val="en-GB"/>
        </w:rPr>
        <w:t xml:space="preserve">. </w:t>
      </w:r>
    </w:p>
    <w:p w14:paraId="467A4051" w14:textId="77777777" w:rsidR="00337CD1" w:rsidRDefault="00337CD1" w:rsidP="00FC59D6">
      <w:pPr>
        <w:rPr>
          <w:lang w:val="en-GB"/>
        </w:rPr>
      </w:pPr>
    </w:p>
    <w:p w14:paraId="162F0040" w14:textId="4823561F" w:rsidR="00FC59D6" w:rsidRDefault="00D86D84" w:rsidP="00FC59D6">
      <w:pPr>
        <w:rPr>
          <w:lang w:val="en-GB"/>
        </w:rPr>
      </w:pPr>
      <w:r>
        <w:rPr>
          <w:lang w:val="en-GB"/>
        </w:rPr>
        <w:t>Elements of</w:t>
      </w:r>
      <w:r w:rsidR="00CC1836">
        <w:rPr>
          <w:lang w:val="en-GB"/>
        </w:rPr>
        <w:t xml:space="preserve"> SEBA</w:t>
      </w:r>
      <w:r>
        <w:rPr>
          <w:lang w:val="en-GB"/>
        </w:rPr>
        <w:t xml:space="preserve"> include</w:t>
      </w:r>
      <w:ins w:id="27" w:author="Microsoft Office User" w:date="2020-01-30T15:39:00Z">
        <w:r w:rsidR="00724332">
          <w:rPr>
            <w:lang w:val="en-GB"/>
          </w:rPr>
          <w:t>;</w:t>
        </w:r>
      </w:ins>
    </w:p>
    <w:p w14:paraId="7E109B53" w14:textId="38E83E7E" w:rsidR="00890686" w:rsidRPr="00FC59D6" w:rsidRDefault="000A32D1" w:rsidP="00724332">
      <w:pPr>
        <w:pStyle w:val="ListParagraph"/>
        <w:numPr>
          <w:ilvl w:val="0"/>
          <w:numId w:val="8"/>
        </w:numPr>
        <w:jc w:val="both"/>
        <w:rPr>
          <w:lang w:val="en-GB"/>
        </w:rPr>
        <w:pPrChange w:id="28" w:author="Microsoft Office User" w:date="2020-01-30T15:39:00Z">
          <w:pPr>
            <w:pStyle w:val="ListParagraph"/>
            <w:numPr>
              <w:numId w:val="8"/>
            </w:numPr>
            <w:ind w:hanging="360"/>
          </w:pPr>
        </w:pPrChange>
      </w:pPr>
      <w:r>
        <w:rPr>
          <w:lang w:val="en-GB"/>
        </w:rPr>
        <w:t>t</w:t>
      </w:r>
      <w:r w:rsidR="00890686" w:rsidRPr="00FC59D6">
        <w:rPr>
          <w:lang w:val="en-GB"/>
        </w:rPr>
        <w:t xml:space="preserve">he ‘jigsaw’ perspective within SEBA </w:t>
      </w:r>
      <w:r w:rsidR="00FC59D6" w:rsidRPr="00FC59D6">
        <w:rPr>
          <w:lang w:val="en-GB"/>
        </w:rPr>
        <w:t xml:space="preserve">sees </w:t>
      </w:r>
      <w:r w:rsidR="00890686" w:rsidRPr="00FC59D6">
        <w:rPr>
          <w:lang w:val="en-GB"/>
        </w:rPr>
        <w:t xml:space="preserve">each </w:t>
      </w:r>
      <w:r w:rsidR="00E71D16">
        <w:rPr>
          <w:lang w:val="en-GB"/>
        </w:rPr>
        <w:t xml:space="preserve">domain studied by prevailing </w:t>
      </w:r>
      <w:r w:rsidR="00E71D16" w:rsidRPr="00FC59D6">
        <w:rPr>
          <w:lang w:val="en-GB"/>
        </w:rPr>
        <w:t>SRs</w:t>
      </w:r>
      <w:r w:rsidR="00E71D16">
        <w:rPr>
          <w:lang w:val="en-GB"/>
        </w:rPr>
        <w:t>, TRs, NRs</w:t>
      </w:r>
      <w:r w:rsidR="00E71D16" w:rsidRPr="00FC59D6">
        <w:rPr>
          <w:lang w:val="en-GB"/>
        </w:rPr>
        <w:t xml:space="preserve"> and SSRs </w:t>
      </w:r>
      <w:r w:rsidR="00FC59D6" w:rsidRPr="00FC59D6">
        <w:rPr>
          <w:lang w:val="en-GB"/>
        </w:rPr>
        <w:t>as</w:t>
      </w:r>
      <w:r w:rsidR="00890686" w:rsidRPr="00FC59D6">
        <w:rPr>
          <w:lang w:val="en-GB"/>
        </w:rPr>
        <w:t xml:space="preserve"> a piece of a jigsaw</w:t>
      </w:r>
      <w:r w:rsidR="0032186B">
        <w:rPr>
          <w:lang w:val="en-GB"/>
        </w:rPr>
        <w:t xml:space="preserve">. </w:t>
      </w:r>
      <w:r w:rsidR="00D86D84">
        <w:rPr>
          <w:lang w:val="en-GB"/>
        </w:rPr>
        <w:t xml:space="preserve">The jigsaw perspective seeks to ensure that </w:t>
      </w:r>
      <w:r w:rsidR="00890686" w:rsidRPr="00FC59D6">
        <w:rPr>
          <w:lang w:val="en-GB"/>
        </w:rPr>
        <w:t xml:space="preserve">complementary pieces of the jigsaw are </w:t>
      </w:r>
      <w:r w:rsidR="0032186B">
        <w:rPr>
          <w:lang w:val="en-GB"/>
        </w:rPr>
        <w:t xml:space="preserve">brought </w:t>
      </w:r>
      <w:r w:rsidR="00890686" w:rsidRPr="00FC59D6">
        <w:rPr>
          <w:lang w:val="en-GB"/>
        </w:rPr>
        <w:t xml:space="preserve">together to provide a holistic and realistic perspective of the mentoring. </w:t>
      </w:r>
    </w:p>
    <w:p w14:paraId="311CC5C7" w14:textId="69B5B470" w:rsidR="007121FC" w:rsidRDefault="00EA6D86" w:rsidP="00724332">
      <w:pPr>
        <w:pStyle w:val="ListParagraph"/>
        <w:numPr>
          <w:ilvl w:val="0"/>
          <w:numId w:val="8"/>
        </w:numPr>
        <w:jc w:val="both"/>
        <w:rPr>
          <w:lang w:val="en-GB"/>
        </w:rPr>
        <w:pPrChange w:id="29" w:author="Microsoft Office User" w:date="2020-01-30T15:39:00Z">
          <w:pPr>
            <w:pStyle w:val="ListParagraph"/>
            <w:numPr>
              <w:numId w:val="8"/>
            </w:numPr>
            <w:ind w:hanging="360"/>
          </w:pPr>
        </w:pPrChange>
      </w:pPr>
      <w:r>
        <w:rPr>
          <w:lang w:val="en-GB"/>
        </w:rPr>
        <w:t>To ensure that</w:t>
      </w:r>
      <w:r w:rsidR="0032186B">
        <w:rPr>
          <w:lang w:val="en-GB"/>
        </w:rPr>
        <w:t xml:space="preserve"> </w:t>
      </w:r>
      <w:r w:rsidR="007121FC" w:rsidRPr="0032186B">
        <w:rPr>
          <w:b/>
          <w:bCs/>
          <w:lang w:val="en-GB"/>
        </w:rPr>
        <w:t>key</w:t>
      </w:r>
      <w:r w:rsidR="007121FC" w:rsidRPr="007121FC">
        <w:rPr>
          <w:lang w:val="en-GB"/>
        </w:rPr>
        <w:t xml:space="preserve"> elements of mentoring such as </w:t>
      </w:r>
      <w:r w:rsidR="000A33F4">
        <w:rPr>
          <w:lang w:val="en-GB"/>
        </w:rPr>
        <w:t>Mentoring Relationships (</w:t>
      </w:r>
      <w:r w:rsidR="007121FC" w:rsidRPr="007121FC">
        <w:rPr>
          <w:lang w:val="en-GB"/>
        </w:rPr>
        <w:t>MR</w:t>
      </w:r>
      <w:r w:rsidR="000A33F4">
        <w:rPr>
          <w:lang w:val="en-GB"/>
        </w:rPr>
        <w:t>)</w:t>
      </w:r>
      <w:r w:rsidR="007121FC" w:rsidRPr="007121FC">
        <w:rPr>
          <w:lang w:val="en-GB"/>
        </w:rPr>
        <w:t xml:space="preserve">, Mentoring Structure (MS), the matching, mentor training, assessment tools, mentoring guidelines, mentoring culture (MC) and the mentoring environment (ME) </w:t>
      </w:r>
      <w:r>
        <w:rPr>
          <w:lang w:val="en-GB"/>
        </w:rPr>
        <w:t xml:space="preserve">are considered, the ‘split approach’ sees directed content analysis being used. The findings of the directed content analysis is verified by concurrent and independent  </w:t>
      </w:r>
      <w:r w:rsidR="00420665">
        <w:rPr>
          <w:lang w:val="en-GB"/>
        </w:rPr>
        <w:t>use of</w:t>
      </w:r>
      <w:r>
        <w:rPr>
          <w:lang w:val="en-GB"/>
        </w:rPr>
        <w:t xml:space="preserve"> Braun and Clarke’s approach to thematic analysis</w:t>
      </w:r>
      <w:r w:rsidR="00420665">
        <w:rPr>
          <w:lang w:val="en-GB"/>
        </w:rPr>
        <w:t xml:space="preserve"> and comparisons with detailed summaries of the included articles in keeping with </w:t>
      </w:r>
      <w:r w:rsidR="00AD7BB9" w:rsidRPr="00AD7BB9">
        <w:fldChar w:fldCharType="begin"/>
      </w:r>
      <w:r w:rsidR="00AD7BB9" w:rsidRPr="00AD7BB9">
        <w:instrText xml:space="preserve"> ADDIN EN.CITE &lt;EndNote&gt;&lt;Cite AuthorYear="1"&gt;&lt;Author&gt;Wong&lt;/Author&gt;&lt;Year&gt;2013&lt;/Year&gt;&lt;RecNum&gt;19&lt;/RecNum&gt;&lt;DisplayText&gt;Wong, Greenhalgh (14)&lt;/DisplayText&gt;&lt;record&gt;&lt;rec-number&gt;19&lt;/rec-number&gt;&lt;foreign-keys&gt;&lt;key app="EN" db-id="5w5e9ddvl5d99weffx0p299cdv2zrpvz99pz" timestamp="1580038843"&gt;19&lt;/key&gt;&lt;/foreign-keys&gt;&lt;ref-type name="Journal Article"&gt;17&lt;/ref-type&gt;&lt;contributors&gt;&lt;authors&gt;&lt;author&gt;Wong, Geoff&lt;/author&gt;&lt;author&gt;Greenhalgh, Trish&lt;/author&gt;&lt;author&gt;Westhorp, Gill&lt;/author&gt;&lt;author&gt;Buckingham, Jeanette&lt;/author&gt;&lt;author&gt;Pawson, Ray&lt;/author&gt;&lt;/authors&gt;&lt;/contributors&gt;&lt;titles&gt;&lt;title&gt;RAMESES publication standards: meta-narrative reviews&lt;/title&gt;&lt;secondary-title&gt;BMC medicine&lt;/secondary-title&gt;&lt;/titles&gt;&lt;periodical&gt;&lt;full-title&gt;BMC medicine&lt;/full-title&gt;&lt;/periodical&gt;&lt;pages&gt;20&lt;/pages&gt;&lt;volume&gt;11&lt;/volume&gt;&lt;number&gt;1&lt;/number&gt;&lt;dates&gt;&lt;year&gt;2013&lt;/year&gt;&lt;/dates&gt;&lt;isbn&gt;1741-7015&lt;/isbn&gt;&lt;urls&gt;&lt;/urls&gt;&lt;/record&gt;&lt;/Cite&gt;&lt;/EndNote&gt;</w:instrText>
      </w:r>
      <w:r w:rsidR="00AD7BB9" w:rsidRPr="00AD7BB9">
        <w:fldChar w:fldCharType="separate"/>
      </w:r>
      <w:r w:rsidR="00AD7BB9" w:rsidRPr="00AD7BB9">
        <w:t>Wong, Greenhalgh (14)</w:t>
      </w:r>
      <w:r w:rsidR="00AD7BB9" w:rsidRPr="00AD7BB9">
        <w:rPr>
          <w:lang w:val="en-GB"/>
        </w:rPr>
        <w:fldChar w:fldCharType="end"/>
      </w:r>
      <w:r w:rsidR="00AD7BB9" w:rsidRPr="00AD7BB9">
        <w:t xml:space="preserve">’s </w:t>
      </w:r>
      <w:r w:rsidR="00AD7BB9">
        <w:t>“</w:t>
      </w:r>
      <w:r w:rsidR="00AD7BB9" w:rsidRPr="00AD7BB9">
        <w:t>RAMESES publication standards: meta-narrative reviews</w:t>
      </w:r>
      <w:r w:rsidR="00AD7BB9">
        <w:t>” guidelines.</w:t>
      </w:r>
      <w:r>
        <w:rPr>
          <w:lang w:val="en-GB"/>
        </w:rPr>
        <w:t xml:space="preserve"> </w:t>
      </w:r>
      <w:r w:rsidR="00AD7BB9">
        <w:rPr>
          <w:lang w:val="en-GB"/>
        </w:rPr>
        <w:t xml:space="preserve">These themes/categories </w:t>
      </w:r>
      <w:r w:rsidR="007121FC" w:rsidRPr="007121FC">
        <w:rPr>
          <w:lang w:val="en-GB"/>
        </w:rPr>
        <w:t xml:space="preserve">are </w:t>
      </w:r>
      <w:r w:rsidR="0032186B">
        <w:rPr>
          <w:lang w:val="en-GB"/>
        </w:rPr>
        <w:t xml:space="preserve">then </w:t>
      </w:r>
      <w:r w:rsidR="007121FC" w:rsidRPr="0032186B">
        <w:rPr>
          <w:lang w:val="en-GB"/>
        </w:rPr>
        <w:t xml:space="preserve">pieced </w:t>
      </w:r>
      <w:r w:rsidR="00D86D84" w:rsidRPr="0032186B">
        <w:rPr>
          <w:lang w:val="en-GB"/>
        </w:rPr>
        <w:t>together to create a narrative review</w:t>
      </w:r>
      <w:r w:rsidR="0032186B">
        <w:rPr>
          <w:lang w:val="en-GB"/>
        </w:rPr>
        <w:t xml:space="preserve"> (NR).</w:t>
      </w:r>
    </w:p>
    <w:p w14:paraId="12BAC42A" w14:textId="18F69E4B" w:rsidR="0032186B" w:rsidRPr="0032186B" w:rsidRDefault="0032186B" w:rsidP="00724332">
      <w:pPr>
        <w:pStyle w:val="ListParagraph"/>
        <w:numPr>
          <w:ilvl w:val="0"/>
          <w:numId w:val="8"/>
        </w:numPr>
        <w:jc w:val="both"/>
        <w:rPr>
          <w:lang w:val="en-GB"/>
        </w:rPr>
        <w:pPrChange w:id="30" w:author="Microsoft Office User" w:date="2020-01-30T15:39:00Z">
          <w:pPr>
            <w:pStyle w:val="ListParagraph"/>
            <w:numPr>
              <w:numId w:val="8"/>
            </w:numPr>
            <w:ind w:hanging="360"/>
          </w:pPr>
        </w:pPrChange>
      </w:pPr>
      <w:r>
        <w:rPr>
          <w:lang w:val="en-GB"/>
        </w:rPr>
        <w:t>SEBA forwards a unique new approach to enhance the reproducibility and transparency of the synthesis of NRs</w:t>
      </w:r>
      <w:ins w:id="31" w:author="Microsoft Office User" w:date="2020-01-30T15:39:00Z">
        <w:r w:rsidR="00724332">
          <w:rPr>
            <w:lang w:val="en-GB"/>
          </w:rPr>
          <w:t>.</w:t>
        </w:r>
      </w:ins>
      <w:del w:id="32" w:author="Microsoft Office User" w:date="2020-01-30T15:39:00Z">
        <w:r w:rsidDel="00724332">
          <w:rPr>
            <w:lang w:val="en-GB"/>
          </w:rPr>
          <w:delText xml:space="preserve"> </w:delText>
        </w:r>
      </w:del>
    </w:p>
    <w:p w14:paraId="316E0517" w14:textId="77777777" w:rsidR="000A32D1" w:rsidRDefault="000A32D1" w:rsidP="00724332">
      <w:pPr>
        <w:ind w:left="720"/>
        <w:jc w:val="both"/>
        <w:rPr>
          <w:lang w:val="en-GB"/>
        </w:rPr>
        <w:pPrChange w:id="33" w:author="Microsoft Office User" w:date="2020-01-30T15:39:00Z">
          <w:pPr>
            <w:ind w:left="720"/>
          </w:pPr>
        </w:pPrChange>
      </w:pPr>
    </w:p>
    <w:p w14:paraId="2AF6F859" w14:textId="04EC9C32" w:rsidR="00052289" w:rsidRDefault="00A21ECD" w:rsidP="00724332">
      <w:pPr>
        <w:jc w:val="both"/>
        <w:rPr>
          <w:b/>
          <w:lang w:val="en-GB"/>
        </w:rPr>
        <w:pPrChange w:id="34" w:author="Microsoft Office User" w:date="2020-01-30T15:39:00Z">
          <w:pPr/>
        </w:pPrChange>
      </w:pPr>
      <w:r w:rsidRPr="00052289">
        <w:rPr>
          <w:b/>
          <w:lang w:val="en-GB"/>
        </w:rPr>
        <w:t xml:space="preserve">Section </w:t>
      </w:r>
      <w:r w:rsidR="00D0041D" w:rsidRPr="00052289">
        <w:rPr>
          <w:b/>
          <w:lang w:val="en-GB"/>
        </w:rPr>
        <w:t>3</w:t>
      </w:r>
      <w:r w:rsidR="00D0041D">
        <w:rPr>
          <w:lang w:val="en-GB"/>
        </w:rPr>
        <w:t xml:space="preserve"> -</w:t>
      </w:r>
      <w:r w:rsidR="00CC1836">
        <w:rPr>
          <w:lang w:val="en-GB"/>
        </w:rPr>
        <w:t xml:space="preserve"> </w:t>
      </w:r>
      <w:r w:rsidR="00AD7BB9">
        <w:rPr>
          <w:lang w:val="en-GB"/>
        </w:rPr>
        <w:t>S</w:t>
      </w:r>
      <w:r w:rsidR="00CC1836">
        <w:rPr>
          <w:lang w:val="en-GB"/>
        </w:rPr>
        <w:t xml:space="preserve">ynthesis </w:t>
      </w:r>
      <w:r w:rsidR="00C34256">
        <w:rPr>
          <w:lang w:val="en-GB"/>
        </w:rPr>
        <w:t xml:space="preserve">of </w:t>
      </w:r>
      <w:r w:rsidR="0067706F">
        <w:rPr>
          <w:lang w:val="en-GB"/>
        </w:rPr>
        <w:t xml:space="preserve">a narrative review (NR) </w:t>
      </w:r>
      <w:r w:rsidR="00AD7BB9">
        <w:rPr>
          <w:lang w:val="en-GB"/>
        </w:rPr>
        <w:t xml:space="preserve">in SEBA </w:t>
      </w:r>
      <w:r w:rsidR="0067706F">
        <w:rPr>
          <w:lang w:val="en-GB"/>
        </w:rPr>
        <w:t>of novice</w:t>
      </w:r>
      <w:r w:rsidR="00C34256">
        <w:rPr>
          <w:lang w:val="en-GB"/>
        </w:rPr>
        <w:t xml:space="preserve"> mentoring. </w:t>
      </w:r>
    </w:p>
    <w:p w14:paraId="5FA24A44" w14:textId="77777777" w:rsidR="00052289" w:rsidRDefault="00052289" w:rsidP="00724332">
      <w:pPr>
        <w:jc w:val="both"/>
        <w:rPr>
          <w:b/>
          <w:lang w:val="en-GB"/>
        </w:rPr>
        <w:pPrChange w:id="35" w:author="Microsoft Office User" w:date="2020-01-30T15:39:00Z">
          <w:pPr/>
        </w:pPrChange>
      </w:pPr>
    </w:p>
    <w:p w14:paraId="15E61B7E" w14:textId="4647D7DE" w:rsidR="00C34256" w:rsidRPr="00F26518" w:rsidRDefault="00C34256" w:rsidP="00724332">
      <w:pPr>
        <w:jc w:val="both"/>
        <w:rPr>
          <w:color w:val="000000" w:themeColor="text1"/>
        </w:rPr>
        <w:pPrChange w:id="36" w:author="Microsoft Office User" w:date="2020-01-30T15:39:00Z">
          <w:pPr/>
        </w:pPrChange>
      </w:pPr>
      <w:r w:rsidRPr="00F26518">
        <w:rPr>
          <w:b/>
          <w:bCs/>
          <w:color w:val="000000" w:themeColor="text1"/>
        </w:rPr>
        <w:t>Section 4</w:t>
      </w:r>
      <w:r w:rsidRPr="00F26518">
        <w:rPr>
          <w:color w:val="000000" w:themeColor="text1"/>
        </w:rPr>
        <w:t xml:space="preserve"> </w:t>
      </w:r>
      <w:r w:rsidR="0067706F">
        <w:rPr>
          <w:color w:val="000000" w:themeColor="text1"/>
        </w:rPr>
        <w:t>–</w:t>
      </w:r>
      <w:r w:rsidRPr="00F26518">
        <w:rPr>
          <w:color w:val="000000" w:themeColor="text1"/>
        </w:rPr>
        <w:t xml:space="preserve"> Critical</w:t>
      </w:r>
      <w:r w:rsidR="0067706F">
        <w:rPr>
          <w:color w:val="000000" w:themeColor="text1"/>
        </w:rPr>
        <w:t xml:space="preserve">ly analyses </w:t>
      </w:r>
      <w:r w:rsidRPr="00F26518">
        <w:rPr>
          <w:color w:val="000000" w:themeColor="text1"/>
        </w:rPr>
        <w:t xml:space="preserve">the </w:t>
      </w:r>
      <w:r w:rsidR="0067706F">
        <w:rPr>
          <w:color w:val="000000" w:themeColor="text1"/>
        </w:rPr>
        <w:t xml:space="preserve">NR on novice mentoring </w:t>
      </w:r>
    </w:p>
    <w:p w14:paraId="4BD87EFA" w14:textId="77777777" w:rsidR="00C34256" w:rsidRDefault="00C34256" w:rsidP="00724332">
      <w:pPr>
        <w:jc w:val="both"/>
        <w:rPr>
          <w:b/>
          <w:lang w:val="en-GB"/>
        </w:rPr>
        <w:pPrChange w:id="37" w:author="Microsoft Office User" w:date="2020-01-30T15:39:00Z">
          <w:pPr/>
        </w:pPrChange>
      </w:pPr>
    </w:p>
    <w:p w14:paraId="7C1A3A5C" w14:textId="0EABC9EB" w:rsidR="00534F6E" w:rsidRDefault="000B4621" w:rsidP="00724332">
      <w:pPr>
        <w:jc w:val="both"/>
        <w:rPr>
          <w:lang w:val="en-GB"/>
        </w:rPr>
        <w:pPrChange w:id="38" w:author="Microsoft Office User" w:date="2020-01-30T15:39:00Z">
          <w:pPr/>
        </w:pPrChange>
      </w:pPr>
      <w:r w:rsidRPr="00052289">
        <w:rPr>
          <w:b/>
          <w:lang w:val="en-GB"/>
        </w:rPr>
        <w:t xml:space="preserve">Section </w:t>
      </w:r>
      <w:r w:rsidR="00C34256">
        <w:rPr>
          <w:b/>
          <w:lang w:val="en-GB"/>
        </w:rPr>
        <w:t>5</w:t>
      </w:r>
      <w:r w:rsidR="00A43294">
        <w:rPr>
          <w:lang w:val="en-GB"/>
        </w:rPr>
        <w:t xml:space="preserve"> </w:t>
      </w:r>
      <w:r w:rsidR="0068381B">
        <w:rPr>
          <w:lang w:val="en-GB"/>
        </w:rPr>
        <w:t>–</w:t>
      </w:r>
      <w:r w:rsidR="00337CD1">
        <w:rPr>
          <w:lang w:val="en-GB"/>
        </w:rPr>
        <w:t xml:space="preserve"> </w:t>
      </w:r>
      <w:r w:rsidR="00D0041D">
        <w:rPr>
          <w:lang w:val="en-GB"/>
        </w:rPr>
        <w:t>Presents</w:t>
      </w:r>
      <w:r>
        <w:rPr>
          <w:lang w:val="en-GB"/>
        </w:rPr>
        <w:t xml:space="preserve"> the development of </w:t>
      </w:r>
      <w:r w:rsidR="00A43294">
        <w:rPr>
          <w:lang w:val="en-GB"/>
        </w:rPr>
        <w:t>the Novice Mentoring Framework</w:t>
      </w:r>
      <w:r w:rsidR="00242BE2">
        <w:rPr>
          <w:lang w:val="en-GB"/>
        </w:rPr>
        <w:t xml:space="preserve"> (NMF)</w:t>
      </w:r>
      <w:r w:rsidR="00A43294">
        <w:rPr>
          <w:lang w:val="en-GB"/>
        </w:rPr>
        <w:t xml:space="preserve"> based on </w:t>
      </w:r>
      <w:r w:rsidR="00052289">
        <w:rPr>
          <w:lang w:val="en-GB"/>
        </w:rPr>
        <w:t>the evidence</w:t>
      </w:r>
      <w:r w:rsidR="00242BE2">
        <w:rPr>
          <w:lang w:val="en-GB"/>
        </w:rPr>
        <w:t xml:space="preserve"> </w:t>
      </w:r>
      <w:r w:rsidR="000A33F4">
        <w:rPr>
          <w:lang w:val="en-GB"/>
        </w:rPr>
        <w:t xml:space="preserve">and analysis </w:t>
      </w:r>
      <w:r w:rsidR="00242BE2">
        <w:rPr>
          <w:lang w:val="en-GB"/>
        </w:rPr>
        <w:t>in Section 3</w:t>
      </w:r>
      <w:r w:rsidR="000A33F4">
        <w:rPr>
          <w:lang w:val="en-GB"/>
        </w:rPr>
        <w:t xml:space="preserve"> &amp; 4</w:t>
      </w:r>
      <w:ins w:id="39" w:author="Microsoft Office User" w:date="2020-01-30T15:39:00Z">
        <w:r w:rsidR="00724332">
          <w:rPr>
            <w:lang w:val="en-GB"/>
          </w:rPr>
          <w:t>.</w:t>
        </w:r>
      </w:ins>
    </w:p>
    <w:p w14:paraId="1CA8335A" w14:textId="77777777" w:rsidR="007121FC" w:rsidRDefault="007121FC" w:rsidP="00890686">
      <w:pPr>
        <w:rPr>
          <w:lang w:val="en-GB"/>
        </w:rPr>
      </w:pPr>
    </w:p>
    <w:p w14:paraId="652D5388" w14:textId="1F4F55C5" w:rsidR="00FB0146" w:rsidRDefault="00534F6E" w:rsidP="00724332">
      <w:pPr>
        <w:jc w:val="both"/>
        <w:rPr>
          <w:lang w:val="en-GB"/>
        </w:rPr>
        <w:pPrChange w:id="40" w:author="Microsoft Office User" w:date="2020-01-30T15:39:00Z">
          <w:pPr/>
        </w:pPrChange>
      </w:pPr>
      <w:r w:rsidRPr="00052289">
        <w:rPr>
          <w:b/>
          <w:lang w:val="en-GB"/>
        </w:rPr>
        <w:t xml:space="preserve">Section </w:t>
      </w:r>
      <w:r w:rsidR="00C34256">
        <w:rPr>
          <w:b/>
          <w:lang w:val="en-GB"/>
        </w:rPr>
        <w:t>6</w:t>
      </w:r>
      <w:r w:rsidR="00337CD1">
        <w:rPr>
          <w:b/>
          <w:lang w:val="en-GB"/>
        </w:rPr>
        <w:t xml:space="preserve"> </w:t>
      </w:r>
      <w:r w:rsidR="0032186B">
        <w:rPr>
          <w:b/>
          <w:lang w:val="en-GB"/>
        </w:rPr>
        <w:t>–</w:t>
      </w:r>
      <w:r w:rsidR="00337CD1">
        <w:rPr>
          <w:b/>
          <w:lang w:val="en-GB"/>
        </w:rPr>
        <w:t xml:space="preserve"> </w:t>
      </w:r>
      <w:r w:rsidR="0032186B">
        <w:rPr>
          <w:bCs/>
          <w:lang w:val="en-GB"/>
        </w:rPr>
        <w:t>Drawing upon lessons learnt from novice mentoring</w:t>
      </w:r>
      <w:r w:rsidR="006A4C04">
        <w:rPr>
          <w:bCs/>
          <w:lang w:val="en-GB"/>
        </w:rPr>
        <w:t xml:space="preserve"> in IM</w:t>
      </w:r>
      <w:r w:rsidR="0032186B">
        <w:rPr>
          <w:bCs/>
          <w:lang w:val="en-GB"/>
        </w:rPr>
        <w:t>,</w:t>
      </w:r>
      <w:r w:rsidR="00AD7BB9">
        <w:rPr>
          <w:bCs/>
          <w:lang w:val="en-GB"/>
        </w:rPr>
        <w:t xml:space="preserve"> and employing</w:t>
      </w:r>
      <w:r w:rsidR="0032186B">
        <w:rPr>
          <w:bCs/>
          <w:lang w:val="en-GB"/>
        </w:rPr>
        <w:t xml:space="preserve"> </w:t>
      </w:r>
      <w:r w:rsidR="0032186B">
        <w:rPr>
          <w:lang w:val="en-GB"/>
        </w:rPr>
        <w:t>SEBA based NR</w:t>
      </w:r>
      <w:r w:rsidR="00AD7BB9">
        <w:rPr>
          <w:lang w:val="en-GB"/>
        </w:rPr>
        <w:t xml:space="preserve">s, a new map of novice mentoring in PM </w:t>
      </w:r>
      <w:r w:rsidR="0032186B">
        <w:rPr>
          <w:lang w:val="en-GB"/>
        </w:rPr>
        <w:t xml:space="preserve">will be </w:t>
      </w:r>
      <w:r w:rsidR="006A4C04">
        <w:rPr>
          <w:lang w:val="en-GB"/>
        </w:rPr>
        <w:t xml:space="preserve">synthesised. This NR of mentoring in PM will be employed </w:t>
      </w:r>
      <w:r w:rsidR="0032186B">
        <w:rPr>
          <w:bCs/>
          <w:lang w:val="en-GB"/>
        </w:rPr>
        <w:t>t</w:t>
      </w:r>
      <w:r w:rsidR="0032186B" w:rsidRPr="0032186B">
        <w:rPr>
          <w:bCs/>
          <w:lang w:val="en-GB"/>
        </w:rPr>
        <w:t xml:space="preserve">o determine if the NMF is applicable </w:t>
      </w:r>
      <w:r w:rsidR="0032186B">
        <w:rPr>
          <w:bCs/>
          <w:lang w:val="en-GB"/>
        </w:rPr>
        <w:t>in PM</w:t>
      </w:r>
      <w:r w:rsidR="005930AB">
        <w:rPr>
          <w:bCs/>
          <w:lang w:val="en-GB"/>
        </w:rPr>
        <w:t xml:space="preserve"> and thus address concerns about the consistency of the mentoring process.</w:t>
      </w:r>
    </w:p>
    <w:p w14:paraId="7E4CAA34" w14:textId="4085B995" w:rsidR="000F08E0" w:rsidRPr="007121FC" w:rsidRDefault="007121FC">
      <w:pPr>
        <w:rPr>
          <w:rFonts w:asciiTheme="majorHAnsi" w:hAnsiTheme="majorHAnsi" w:cstheme="majorHAnsi"/>
        </w:rPr>
      </w:pPr>
      <w:r>
        <w:rPr>
          <w:lang w:val="en-GB"/>
        </w:rPr>
        <w:lastRenderedPageBreak/>
        <w:t xml:space="preserve">This section will also consider </w:t>
      </w:r>
      <w:r w:rsidR="00E318FA">
        <w:rPr>
          <w:lang w:val="en-GB"/>
        </w:rPr>
        <w:t>areas of fut</w:t>
      </w:r>
      <w:bookmarkStart w:id="41" w:name="_GoBack"/>
      <w:bookmarkEnd w:id="41"/>
      <w:r w:rsidR="00E318FA">
        <w:rPr>
          <w:lang w:val="en-GB"/>
        </w:rPr>
        <w:t>ure research.</w:t>
      </w:r>
      <w:r w:rsidR="000F08E0">
        <w:rPr>
          <w:lang w:val="en-GB"/>
        </w:rPr>
        <w:t xml:space="preserve"> </w:t>
      </w:r>
    </w:p>
    <w:sectPr w:rsidR="000F08E0" w:rsidRPr="007121FC" w:rsidSect="006E32AA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8875E" w14:textId="77777777" w:rsidR="0033519B" w:rsidRDefault="0033519B" w:rsidP="00917017">
      <w:r>
        <w:separator/>
      </w:r>
    </w:p>
  </w:endnote>
  <w:endnote w:type="continuationSeparator" w:id="0">
    <w:p w14:paraId="03C9884D" w14:textId="77777777" w:rsidR="0033519B" w:rsidRDefault="0033519B" w:rsidP="00917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556744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213521" w14:textId="439F28A8" w:rsidR="00917017" w:rsidRDefault="00917017" w:rsidP="008A6C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6EB4F7" w14:textId="77777777" w:rsidR="00917017" w:rsidRDefault="009170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64362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51CB19" w14:textId="14EB2F24" w:rsidR="00917017" w:rsidRDefault="00917017" w:rsidP="008A6C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641C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45E7F97" w14:textId="77777777" w:rsidR="00917017" w:rsidRDefault="009170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A3863" w14:textId="77777777" w:rsidR="0033519B" w:rsidRDefault="0033519B" w:rsidP="00917017">
      <w:r>
        <w:separator/>
      </w:r>
    </w:p>
  </w:footnote>
  <w:footnote w:type="continuationSeparator" w:id="0">
    <w:p w14:paraId="01B0AFAC" w14:textId="77777777" w:rsidR="0033519B" w:rsidRDefault="0033519B" w:rsidP="00917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2F31"/>
    <w:multiLevelType w:val="multilevel"/>
    <w:tmpl w:val="39B89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1BE1F79"/>
    <w:multiLevelType w:val="hybridMultilevel"/>
    <w:tmpl w:val="34167CEE"/>
    <w:lvl w:ilvl="0" w:tplc="1A4E6A62">
      <w:start w:val="1"/>
      <w:numFmt w:val="decimal"/>
      <w:lvlText w:val="%1."/>
      <w:lvlJc w:val="left"/>
      <w:pPr>
        <w:ind w:left="578" w:hanging="360"/>
      </w:pPr>
      <w:rPr>
        <w:rFonts w:asciiTheme="majorHAnsi" w:hAnsiTheme="majorHAnsi" w:cstheme="majorHAnsi" w:hint="default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24296131"/>
    <w:multiLevelType w:val="hybridMultilevel"/>
    <w:tmpl w:val="DB0CF0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D4F2F"/>
    <w:multiLevelType w:val="hybridMultilevel"/>
    <w:tmpl w:val="DAACB756"/>
    <w:lvl w:ilvl="0" w:tplc="1A4E6A6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B7387"/>
    <w:multiLevelType w:val="hybridMultilevel"/>
    <w:tmpl w:val="914ED1A8"/>
    <w:lvl w:ilvl="0" w:tplc="1A4E6A6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45902"/>
    <w:multiLevelType w:val="hybridMultilevel"/>
    <w:tmpl w:val="93D6E07C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CD240BC"/>
    <w:multiLevelType w:val="hybridMultilevel"/>
    <w:tmpl w:val="6444E64E"/>
    <w:lvl w:ilvl="0" w:tplc="82125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5504A"/>
    <w:multiLevelType w:val="hybridMultilevel"/>
    <w:tmpl w:val="24C4B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2157D"/>
    <w:multiLevelType w:val="hybridMultilevel"/>
    <w:tmpl w:val="8FEA8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E88"/>
    <w:rsid w:val="00052289"/>
    <w:rsid w:val="000A32D1"/>
    <w:rsid w:val="000A33F4"/>
    <w:rsid w:val="000B4621"/>
    <w:rsid w:val="000E6586"/>
    <w:rsid w:val="000F08E0"/>
    <w:rsid w:val="001350EB"/>
    <w:rsid w:val="0015013E"/>
    <w:rsid w:val="00183F9E"/>
    <w:rsid w:val="00223E88"/>
    <w:rsid w:val="00242BE2"/>
    <w:rsid w:val="00292DDA"/>
    <w:rsid w:val="0032186B"/>
    <w:rsid w:val="00331050"/>
    <w:rsid w:val="0033519B"/>
    <w:rsid w:val="00337CD1"/>
    <w:rsid w:val="003641C1"/>
    <w:rsid w:val="00420665"/>
    <w:rsid w:val="00445F9E"/>
    <w:rsid w:val="004557FB"/>
    <w:rsid w:val="004B2D2A"/>
    <w:rsid w:val="004D751C"/>
    <w:rsid w:val="00505CC0"/>
    <w:rsid w:val="00532AA8"/>
    <w:rsid w:val="005344A0"/>
    <w:rsid w:val="00534F6E"/>
    <w:rsid w:val="005930AB"/>
    <w:rsid w:val="005F7B3C"/>
    <w:rsid w:val="00610C57"/>
    <w:rsid w:val="00641D3F"/>
    <w:rsid w:val="0067628A"/>
    <w:rsid w:val="0067706F"/>
    <w:rsid w:val="0068381B"/>
    <w:rsid w:val="006A4C04"/>
    <w:rsid w:val="006E32AA"/>
    <w:rsid w:val="007121FC"/>
    <w:rsid w:val="00724332"/>
    <w:rsid w:val="00742160"/>
    <w:rsid w:val="007644FF"/>
    <w:rsid w:val="007A7F80"/>
    <w:rsid w:val="007C2700"/>
    <w:rsid w:val="00820DF8"/>
    <w:rsid w:val="00821C7F"/>
    <w:rsid w:val="00880FA0"/>
    <w:rsid w:val="00890686"/>
    <w:rsid w:val="008F32AA"/>
    <w:rsid w:val="00917017"/>
    <w:rsid w:val="009B0292"/>
    <w:rsid w:val="009F2D41"/>
    <w:rsid w:val="00A2002A"/>
    <w:rsid w:val="00A21ECD"/>
    <w:rsid w:val="00A43294"/>
    <w:rsid w:val="00A742D4"/>
    <w:rsid w:val="00AA0CB7"/>
    <w:rsid w:val="00AD7BB9"/>
    <w:rsid w:val="00B74A4F"/>
    <w:rsid w:val="00B76305"/>
    <w:rsid w:val="00B9063E"/>
    <w:rsid w:val="00B91D23"/>
    <w:rsid w:val="00BA26E3"/>
    <w:rsid w:val="00BC4ADD"/>
    <w:rsid w:val="00BD159C"/>
    <w:rsid w:val="00BF1EEB"/>
    <w:rsid w:val="00C1566D"/>
    <w:rsid w:val="00C34256"/>
    <w:rsid w:val="00C62D0E"/>
    <w:rsid w:val="00CC1836"/>
    <w:rsid w:val="00D0041D"/>
    <w:rsid w:val="00D240F6"/>
    <w:rsid w:val="00D469C1"/>
    <w:rsid w:val="00D5624C"/>
    <w:rsid w:val="00D70355"/>
    <w:rsid w:val="00D86D84"/>
    <w:rsid w:val="00DA56C8"/>
    <w:rsid w:val="00E24587"/>
    <w:rsid w:val="00E318FA"/>
    <w:rsid w:val="00E431FA"/>
    <w:rsid w:val="00E71D16"/>
    <w:rsid w:val="00EA6D86"/>
    <w:rsid w:val="00EB066F"/>
    <w:rsid w:val="00F26518"/>
    <w:rsid w:val="00F53B47"/>
    <w:rsid w:val="00F808C3"/>
    <w:rsid w:val="00FB0146"/>
    <w:rsid w:val="00FC59D6"/>
    <w:rsid w:val="00FE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2D77"/>
  <w15:chartTrackingRefBased/>
  <w15:docId w15:val="{96020005-79C7-774C-815C-485F522E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E8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E8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0686"/>
    <w:rPr>
      <w:rFonts w:ascii="Times New Roman" w:hAnsi="Times New Roman" w:cs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8906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068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890686"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170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017"/>
  </w:style>
  <w:style w:type="character" w:styleId="PageNumber">
    <w:name w:val="page number"/>
    <w:basedOn w:val="DefaultParagraphFont"/>
    <w:uiPriority w:val="99"/>
    <w:semiHidden/>
    <w:unhideWhenUsed/>
    <w:rsid w:val="00917017"/>
  </w:style>
  <w:style w:type="paragraph" w:styleId="ListParagraph">
    <w:name w:val="List Paragraph"/>
    <w:basedOn w:val="Normal"/>
    <w:uiPriority w:val="34"/>
    <w:qFormat/>
    <w:rsid w:val="000F08E0"/>
    <w:pPr>
      <w:ind w:left="720"/>
      <w:contextualSpacing/>
    </w:pPr>
  </w:style>
  <w:style w:type="character" w:styleId="Hyperlink">
    <w:name w:val="Hyperlink"/>
    <w:uiPriority w:val="99"/>
    <w:unhideWhenUsed/>
    <w:rsid w:val="000F08E0"/>
    <w:rPr>
      <w:color w:val="0000FF"/>
      <w:u w:val="single"/>
    </w:rPr>
  </w:style>
  <w:style w:type="character" w:customStyle="1" w:styleId="jrnl">
    <w:name w:val="jrnl"/>
    <w:basedOn w:val="DefaultParagraphFont"/>
    <w:rsid w:val="000F08E0"/>
  </w:style>
  <w:style w:type="character" w:customStyle="1" w:styleId="apple-converted-space">
    <w:name w:val="apple-converted-space"/>
    <w:basedOn w:val="DefaultParagraphFont"/>
    <w:rsid w:val="000F08E0"/>
  </w:style>
  <w:style w:type="character" w:customStyle="1" w:styleId="titleauthoretc">
    <w:name w:val="titleauthoretc"/>
    <w:basedOn w:val="DefaultParagraphFont"/>
    <w:rsid w:val="000F08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C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Krishna</dc:creator>
  <cp:keywords/>
  <dc:description/>
  <cp:lastModifiedBy>Microsoft Office User</cp:lastModifiedBy>
  <cp:revision>2</cp:revision>
  <dcterms:created xsi:type="dcterms:W3CDTF">2020-01-30T07:40:00Z</dcterms:created>
  <dcterms:modified xsi:type="dcterms:W3CDTF">2020-01-30T07:40:00Z</dcterms:modified>
</cp:coreProperties>
</file>